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E412A" w14:textId="05B9717A" w:rsidR="00135BBC" w:rsidDel="00CD019D" w:rsidRDefault="00135BBC" w:rsidP="00135BBC">
      <w:pPr>
        <w:jc w:val="both"/>
        <w:rPr>
          <w:del w:id="0" w:author="Viktoria Csink" w:date="2021-03-29T09:39:00Z"/>
        </w:rPr>
      </w:pPr>
      <w:del w:id="1" w:author="Viktoria Csink" w:date="2021-03-29T09:39:00Z">
        <w:r w:rsidDel="00CD019D">
          <w:delText>1) I have identified the following words as having no predictive value in terms of distinguishing between our topics (i.e. they are equally likely to occur in all the three topics). These types of words are better to eliminate, because they are not helping the differentiation.</w:delText>
        </w:r>
      </w:del>
    </w:p>
    <w:p w14:paraId="7306ED7A" w14:textId="71F1EF41" w:rsidR="00135BBC" w:rsidDel="00CD019D" w:rsidRDefault="00135BBC" w:rsidP="00135BBC">
      <w:pPr>
        <w:jc w:val="both"/>
        <w:rPr>
          <w:del w:id="2" w:author="Viktoria Csink" w:date="2021-03-29T09:39:00Z"/>
        </w:rPr>
      </w:pPr>
      <w:del w:id="3" w:author="Viktoria Csink" w:date="2021-03-29T09:39:00Z">
        <w:r w:rsidDel="00CD019D">
          <w:delText xml:space="preserve">If you think any of these are more likely to occur in one of the topics compared to the rest of the topics (i.e. we should keep them), please let me know. Also, if you can think of other “useless” words that we shouldn’t keep, please add them to my list. </w:delText>
        </w:r>
      </w:del>
    </w:p>
    <w:p w14:paraId="6BD16006" w14:textId="69747C48" w:rsidR="00135BBC" w:rsidDel="00CD019D" w:rsidRDefault="00135BBC" w:rsidP="00135BBC">
      <w:pPr>
        <w:rPr>
          <w:del w:id="4" w:author="Viktoria Csink" w:date="2021-03-29T09:39:00Z"/>
        </w:rPr>
      </w:pPr>
    </w:p>
    <w:p w14:paraId="5A5DA603" w14:textId="55CDE616" w:rsidR="00135BBC" w:rsidRDefault="003C1FCC" w:rsidP="00135BBC">
      <w:pPr>
        <w:rPr>
          <w:ins w:id="5" w:author="Bara Vaneckova" w:date="2021-03-05T09:55:00Z"/>
        </w:rPr>
      </w:pPr>
      <w:r>
        <w:t>A</w:t>
      </w:r>
      <w:r w:rsidR="00135BBC">
        <w:t>rticle</w:t>
      </w:r>
    </w:p>
    <w:p w14:paraId="1F139585" w14:textId="364850C1" w:rsidR="003C1FCC" w:rsidRDefault="003C1FCC" w:rsidP="00135BBC">
      <w:ins w:id="6" w:author="Bara Vaneckova" w:date="2021-03-05T09:55:00Z">
        <w:r>
          <w:t>Art.</w:t>
        </w:r>
      </w:ins>
    </w:p>
    <w:p w14:paraId="55B6A737" w14:textId="77777777" w:rsidR="00135BBC" w:rsidRDefault="00135BBC" w:rsidP="00135BBC">
      <w:r>
        <w:t>paragraph</w:t>
      </w:r>
    </w:p>
    <w:p w14:paraId="5B39D8EC" w14:textId="77777777" w:rsidR="00135BBC" w:rsidRDefault="00135BBC" w:rsidP="00135BBC">
      <w:r>
        <w:t>scope</w:t>
      </w:r>
    </w:p>
    <w:p w14:paraId="5543BDCF" w14:textId="77777777" w:rsidR="00135BBC" w:rsidRDefault="00135BBC" w:rsidP="00135BBC">
      <w:r>
        <w:t>definition</w:t>
      </w:r>
    </w:p>
    <w:p w14:paraId="22D59381" w14:textId="77777777" w:rsidR="00135BBC" w:rsidRDefault="00135BBC" w:rsidP="00135BBC">
      <w:r>
        <w:t>page</w:t>
      </w:r>
    </w:p>
    <w:p w14:paraId="76888584" w14:textId="5DC07935" w:rsidR="00135BBC" w:rsidRDefault="00135BBC" w:rsidP="00135BBC">
      <w:pPr>
        <w:rPr>
          <w:ins w:id="7" w:author="Bara Vaneckova" w:date="2021-03-05T10:04:00Z"/>
        </w:rPr>
      </w:pPr>
      <w:r>
        <w:t>section</w:t>
      </w:r>
    </w:p>
    <w:p w14:paraId="3BF6CCD5" w14:textId="33EE3AA2" w:rsidR="006544CE" w:rsidRDefault="006544CE" w:rsidP="00135BBC">
      <w:ins w:id="8" w:author="Bara Vaneckova" w:date="2021-03-05T10:04:00Z">
        <w:r>
          <w:t>subsection</w:t>
        </w:r>
      </w:ins>
    </w:p>
    <w:p w14:paraId="6E7707FF" w14:textId="77777777" w:rsidR="00135BBC" w:rsidRDefault="00135BBC" w:rsidP="00135BBC">
      <w:r>
        <w:t>chapter</w:t>
      </w:r>
    </w:p>
    <w:p w14:paraId="677AA2F7" w14:textId="77777777" w:rsidR="00135BBC" w:rsidRDefault="00135BBC" w:rsidP="00135BBC">
      <w:r>
        <w:t>interpretation</w:t>
      </w:r>
    </w:p>
    <w:p w14:paraId="66CADC22" w14:textId="77777777" w:rsidR="00135BBC" w:rsidRDefault="00135BBC" w:rsidP="00135BBC">
      <w:r>
        <w:t>terms</w:t>
      </w:r>
    </w:p>
    <w:p w14:paraId="0F6BEE9A" w14:textId="7C172E0B" w:rsidR="00135BBC" w:rsidRDefault="00135BBC" w:rsidP="00135BBC">
      <w:r>
        <w:t>comment</w:t>
      </w:r>
    </w:p>
    <w:p w14:paraId="204E524F" w14:textId="5E02A2C1" w:rsidR="000D3654" w:rsidRDefault="000D3654" w:rsidP="00135BBC">
      <w:pPr>
        <w:rPr>
          <w:ins w:id="9" w:author="Bara Vaneckova" w:date="2021-03-05T10:04:00Z"/>
        </w:rPr>
      </w:pPr>
      <w:ins w:id="10" w:author="Bara Vaneckova" w:date="2021-03-05T09:48:00Z">
        <w:r>
          <w:t>a</w:t>
        </w:r>
      </w:ins>
      <w:ins w:id="11" w:author="Bara Vaneckova" w:date="2021-03-05T09:49:00Z">
        <w:r>
          <w:t>mended</w:t>
        </w:r>
      </w:ins>
    </w:p>
    <w:p w14:paraId="262AA13A" w14:textId="7007BBFE" w:rsidR="00B005F9" w:rsidRDefault="00B005F9" w:rsidP="00135BBC">
      <w:pPr>
        <w:rPr>
          <w:ins w:id="12" w:author="Bara Vaneckova" w:date="2021-03-05T09:54:00Z"/>
        </w:rPr>
      </w:pPr>
      <w:ins w:id="13" w:author="Bara Vaneckova" w:date="2021-03-05T10:04:00Z">
        <w:r>
          <w:t>amendment</w:t>
        </w:r>
      </w:ins>
    </w:p>
    <w:p w14:paraId="12204A71" w14:textId="1573D785" w:rsidR="00DC688E" w:rsidRDefault="00DC688E" w:rsidP="00135BBC">
      <w:pPr>
        <w:rPr>
          <w:ins w:id="14" w:author="Bara Vaneckova" w:date="2021-03-05T09:58:00Z"/>
        </w:rPr>
      </w:pPr>
      <w:ins w:id="15" w:author="Bara Vaneckova" w:date="2021-03-05T09:54:00Z">
        <w:r>
          <w:t>clause</w:t>
        </w:r>
      </w:ins>
    </w:p>
    <w:p w14:paraId="7CFD9082" w14:textId="34D0D71C" w:rsidR="003F3B7B" w:rsidRDefault="00A33DF1">
      <w:ins w:id="16" w:author="Bara Vaneckova" w:date="2021-03-05T09:58:00Z">
        <w:r>
          <w:t>provision</w:t>
        </w:r>
      </w:ins>
    </w:p>
    <w:sectPr w:rsidR="003F3B7B" w:rsidSect="00F5075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ktoria Csink">
    <w15:presenceInfo w15:providerId="Windows Live" w15:userId="57e72c949e308e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displayBackgroundShape/>
  <w:proofState w:spelling="clean" w:grammar="clean"/>
  <w:doNotTrackMov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BC"/>
    <w:rsid w:val="000D3654"/>
    <w:rsid w:val="001143EC"/>
    <w:rsid w:val="00135BBC"/>
    <w:rsid w:val="001B512B"/>
    <w:rsid w:val="001E6585"/>
    <w:rsid w:val="00234013"/>
    <w:rsid w:val="00325D84"/>
    <w:rsid w:val="00362FB7"/>
    <w:rsid w:val="003C1FCC"/>
    <w:rsid w:val="0052711A"/>
    <w:rsid w:val="005662AF"/>
    <w:rsid w:val="005A396B"/>
    <w:rsid w:val="005E2436"/>
    <w:rsid w:val="006544CE"/>
    <w:rsid w:val="006F558A"/>
    <w:rsid w:val="00727191"/>
    <w:rsid w:val="0074286C"/>
    <w:rsid w:val="007D4616"/>
    <w:rsid w:val="0081277B"/>
    <w:rsid w:val="00887C23"/>
    <w:rsid w:val="008C36D0"/>
    <w:rsid w:val="00A0096F"/>
    <w:rsid w:val="00A33DF1"/>
    <w:rsid w:val="00A60127"/>
    <w:rsid w:val="00AE65CE"/>
    <w:rsid w:val="00B005F9"/>
    <w:rsid w:val="00B75F82"/>
    <w:rsid w:val="00CD019D"/>
    <w:rsid w:val="00D1483B"/>
    <w:rsid w:val="00D87814"/>
    <w:rsid w:val="00DC44F4"/>
    <w:rsid w:val="00DC688E"/>
    <w:rsid w:val="00E26E68"/>
    <w:rsid w:val="00E76A06"/>
    <w:rsid w:val="00ED6F8F"/>
    <w:rsid w:val="00EF2B44"/>
    <w:rsid w:val="00EF2F97"/>
    <w:rsid w:val="00F32C28"/>
    <w:rsid w:val="00F41E17"/>
    <w:rsid w:val="00F507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F9ED1"/>
  <w14:defaultImageDpi w14:val="32767"/>
  <w15:chartTrackingRefBased/>
  <w15:docId w15:val="{BE24DB5A-D39E-E543-A627-BDC262D56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BBC"/>
    <w:pPr>
      <w:ind w:left="720"/>
      <w:contextualSpacing/>
    </w:pPr>
  </w:style>
  <w:style w:type="paragraph" w:styleId="BalloonText">
    <w:name w:val="Balloon Text"/>
    <w:basedOn w:val="Normal"/>
    <w:link w:val="BalloonTextChar"/>
    <w:uiPriority w:val="99"/>
    <w:semiHidden/>
    <w:unhideWhenUsed/>
    <w:rsid w:val="000D365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D365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71D96-5F36-0B40-A94D-FDC667346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100</Words>
  <Characters>571</Characters>
  <Application>Microsoft Office Word</Application>
  <DocSecurity>0</DocSecurity>
  <Lines>4</Lines>
  <Paragraphs>1</Paragraphs>
  <ScaleCrop>false</ScaleCrop>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Viktoria Csink</cp:lastModifiedBy>
  <cp:revision>2</cp:revision>
  <dcterms:created xsi:type="dcterms:W3CDTF">2021-03-29T08:41:00Z</dcterms:created>
  <dcterms:modified xsi:type="dcterms:W3CDTF">2021-03-29T08:41:00Z</dcterms:modified>
</cp:coreProperties>
</file>